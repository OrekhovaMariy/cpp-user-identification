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l" w:hAnsi="ariall"/>
                <w:color w:val="000000"/>
                <w:sz w:val="24"/>
                <w:szCs w:val="24"/>
              </w:rPr>
              <w:t>добавление 20 сгенерированных пользователей (логин и пароль соответствующий требованиям)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Исполнительная часть теста tst_input_users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Производим добавление 20 пользователей с использованием приложения user_identification</w:t>
            </w: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: сначала кликается ДОБАВИТЬ ПОЛЬЗОВАТЕЛЯ, в ячейки ЛОГИН, УСТАНОВИТЬ ПАРОЛЬ и ПОВТОРИТЬ ПАРОЛЬ вносятся соответствующие данные, кликается кнопка ДОБАВИТЬ, после чего система сравнивает выдаваемую надпись с ожидаемой (ожидается "Пользователь успешно добавлен."), после кликается ОК</w:t>
            </w:r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Добавленные пользователи автоматически удаляются из базы прямым к ней обращением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2.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3. Размер базы данных после изменений = размер базы данных до изменений + 20 пользователей.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4-5.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l" w:hAnsi="ariall"/>
                <w:color w:val="000000"/>
                <w:sz w:val="24"/>
                <w:szCs w:val="24"/>
              </w:rPr>
              <w:t xml:space="preserve">осуществление входа в систему под логином и паролем 20 сгенерированных пользователей 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Исполнительная часть теста tst_logging_in_to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l" w:hAnsi="ariall"/>
                <w:color w:val="000000"/>
                <w:sz w:val="24"/>
                <w:szCs w:val="24"/>
              </w:rPr>
              <w:t>1. Запрос в базу данных о её размере. Вывод на печать.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2. Производим добавление в базу 20 пользователей напрямую</w:t>
            </w:r>
            <w:ins w:id="0" w:author="Мария Орехова" w:date="2023-01-14T16:43:06Z">
              <w:r>
                <w:rPr>
                  <w:rFonts w:ascii="ariall" w:hAnsi="ariall"/>
                  <w:color w:val="000000"/>
                  <w:sz w:val="24"/>
                  <w:szCs w:val="24"/>
                </w:rPr>
                <w:t>.</w:t>
              </w:r>
            </w:ins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3. Запрос в базу данных о её размере. Вывод на печать.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С использованием приложения user_identification при помощи squish производится занесение данных каждого пользователя в ячейки ЛОГИН и ПАРОЛЬ, кликается ВХОД, после чего система сравнивает выдаваемую надпись с ожидаемой (ожидается "Идентификация прошла успешно"), после нажимается ОК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 xml:space="preserve">5. </w:t>
            </w: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Добавленные пользователи автоматически удаляются из базы прямым к ней обращением</w:t>
            </w:r>
          </w:p>
          <w:p>
            <w:pPr>
              <w:pStyle w:val="LOnormal"/>
              <w:widowControl w:val="false"/>
              <w:spacing w:lineRule="auto" w:line="240"/>
              <w:ind w:left="425" w:hanging="42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 xml:space="preserve">6. </w:t>
            </w: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2-3. Размер базы данных после добавлений = размер базы данных до изменений + 20 пользователей.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4.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5-6.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осуществление просмотра пользователей (проверяется, что количество отображаемых пользователей совпадает с количеством добавленных)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Исполнительная часть теста tst_showing_users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Создаем массив с данными, которые хранились в базе данных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Производим добавление в базу 20 пользователей напрямую. Одновременно эти пользователи добавляются в созданный массив данных.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Запрос в базу данных о её размере. Вывод на печать. </w:t>
            </w: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Данное количество запоминается в переменную new_size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С использованием приложения user_identification при помощи squish производится занесение данных пользователя в ячейки ЛОГИН и ПАРОЛЬ, кликается ВХОД, после чего система сравнивает выдаваемую надпись с ожидаемой (ожидается "Идентификация прошла успешно"), после нажимается ОК, кликается ПРОСМОТР ПОЛЬЗОВАТЕЛЕЙ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В появившейся в user_identification таблице смотрится колонка с отображением номера пользователя и сравнивается количество отображенных пользователей со значением переменной new_size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Каждый элемент в отображенной таблице сравнивается с соответствующим элементом в массиве данных.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Добавленные пользователи автоматически удаляются из базы прямым к ней обращением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2-4. Размер базы данных после изменений = размер базы данных до изменений + 20 пользователей.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5-7.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8-9.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tbl>
      <w:tblPr>
        <w:tblStyle w:val="Table4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0"/>
        <w:gridCol w:w="1500"/>
        <w:gridCol w:w="1500"/>
        <w:gridCol w:w="3000"/>
      </w:tblGrid>
      <w:tr>
        <w:trPr>
          <w:trHeight w:val="43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3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 xml:space="preserve">ИДЕЯ: </w:t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выборочное удаление пользователей</w:t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Дополнительная информация: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20 пользователей, которые сгенерированы рандомно, до проведения теста в базе отсутствуют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'mary1614', 'm94662283861'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'mary2382', 'm52943818472'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'mary6024', 'm76437781696’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'mary1155', 'm35122774316'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'mary1211', 'm60906539359'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'mary4222', 'm81011813461'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'mary9829', 'm74325631400'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'mary8458', 'm81590025318'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'mary2476', 'm70233475140'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'mary5642', 'm82331814561'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'mary1774', 'm73728152573'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'mary8052', 'm43165412597'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'mary5947', 'm55757267410'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'mary5316',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'mary4258', 'm56683296924'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'mary1638', 'm78796170769'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'mary2632', 'm16723154925'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'mary4309', 'm26450104502'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'mary4207', 'm70445385096'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shd w:fill="F8F9FA" w:val="clear"/>
              </w:rPr>
              <w:t>'mary5926', 'm34702474351'</w:t>
            </w:r>
          </w:p>
          <w:p>
            <w:pPr>
              <w:pStyle w:val="LOnormal"/>
              <w:widowControl w:val="false"/>
              <w:spacing w:lineRule="auto" w:line="307" w:before="0" w:after="0"/>
              <w:rPr>
                <w:rFonts w:ascii="ariall" w:hAnsi="ariall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430" w:hRule="atLeast"/>
        </w:trPr>
        <w:tc>
          <w:tcPr>
            <w:tcW w:w="9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  <w:shd w:fill="F8F9FA" w:val="clear"/>
              </w:rPr>
              <w:t>Исполнительная часть теста tst_delete_users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Шаги теста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b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rPr>
          <w:trHeight w:val="430" w:hRule="atLeast"/>
        </w:trPr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 xml:space="preserve">Производим добавление в базу 20 пользователей напрямую. 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Кликается УДАЛИТЬ ПОЛЬЗОВАТЕЛЯ, выборочные данные заносятся в ячейки ЛОГИН и ПАРОЛЬ, кликается УДАЛИТЬ, после чего система сравнивает выдаваемую надпись с ожидаемой (ожидается "Данные пользователя успешно удалены."), так делается с 10 выборочными пользователями.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  <w:highlight w:val="white"/>
              </w:rPr>
              <w:t>Оставшиеся пользователи автоматически удаляются из базы прямым к ней обращением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Запрос в базу данных о её размере. Вывод на печать.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1. Размер базы данных до изменений.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2-3. Размер базы данных после изменений = размер базы данных до изменений + 20 пользователей.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4. Test Results = Pass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5. Размер базы данных после частичного удаления = размер базы данных до изменений + 10 пользователей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l" w:hAnsi="ariall"/>
                <w:color w:val="000000"/>
                <w:sz w:val="24"/>
                <w:szCs w:val="24"/>
              </w:rPr>
            </w:pPr>
            <w:r>
              <w:rPr>
                <w:rFonts w:ascii="ariall" w:hAnsi="ariall"/>
                <w:color w:val="000000"/>
                <w:sz w:val="24"/>
                <w:szCs w:val="24"/>
              </w:rPr>
              <w:t>6-7. Размер базы данных после автоматического удаления = размер базы данных до изменений</w:t>
            </w:r>
          </w:p>
        </w:tc>
      </w:tr>
    </w:tbl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p>
      <w:pPr>
        <w:pStyle w:val="LOnormal"/>
        <w:rPr>
          <w:rFonts w:ascii="ariall" w:hAnsi="ariall"/>
          <w:color w:val="000000"/>
          <w:sz w:val="24"/>
          <w:szCs w:val="24"/>
        </w:rPr>
      </w:pPr>
      <w:r>
        <w:rPr>
          <w:rFonts w:ascii="ariall" w:hAnsi="ariall"/>
          <w:color w:val="000000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7</Pages>
  <Words>883</Words>
  <Characters>6462</Characters>
  <CharactersWithSpaces>7201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2023-01-14T23:24:11Z</dcterms:modified>
  <cp:revision>2</cp:revision>
  <dc:subject/>
  <dc:title/>
</cp:coreProperties>
</file>