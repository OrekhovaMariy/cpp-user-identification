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0"/>
        <w:gridCol w:w="1500"/>
        <w:gridCol w:w="1500"/>
        <w:gridCol w:w="3000"/>
      </w:tblGrid>
      <w:tr>
        <w:trPr>
          <w:trHeight w:val="430" w:hRule="atLeast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ИДЕЯ: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добавление  в базу данных логина и пароля 20 пользователей, вход в систему под только что введенными данными</w:t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b/>
                <w:color w:val="202124"/>
                <w:sz w:val="24"/>
                <w:szCs w:val="24"/>
                <w:shd w:fill="F8F9FA" w:val="clear"/>
              </w:rPr>
              <w:t>Дополнительная информация: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20 пользователей, которые сгенерированы рандомно, до проведения теста в базе отсутствуют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'mary1614', 'm94662283861'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'mary2382', 'm52943818472'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'mary6024', 'm76437781696’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'mary1155', 'm35122774316'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'mary1211', 'm60906539359'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'mary4222', 'm81011813461'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'mary9829', 'm74325631400'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'mary8458', 'm81590025318'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'mary2476', 'm70233475140'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'mary5642', 'm82331814561'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'mary1774', 'm73728152573'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'mary8052', 'm43165412597'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'mary5947', 'm55757267410'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'mary5316',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'mary4258',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'mary1638', 'm78796170769'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'mary2632', 'm16723154925'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'mary4309', 'm26450104502'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'mary4207', 'm70445385096'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'mary5926', 'm34702474351'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b/>
                <w:color w:val="202124"/>
                <w:sz w:val="24"/>
                <w:szCs w:val="24"/>
                <w:shd w:fill="F8F9FA" w:val="clear"/>
              </w:rPr>
              <w:t>Исполнительная часть теста tst_input_logging_in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Шаги теста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в базу данных о её размере. Вывод на печать.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Производим добавление 20 пользователей с использованием приложения user_identification</w:t>
            </w:r>
            <w:r>
              <w:rPr>
                <w:sz w:val="24"/>
                <w:szCs w:val="24"/>
                <w:highlight w:val="white"/>
              </w:rPr>
              <w:t>: сначала кликается ДОБАВИТЬ ПОЛЬЗОВАТЕЛЯ, в ячейки ЛОГИН, УСТАНОВИТЬ ПАРОЛЬ и ПОВТОРИТЬ ПАРОЛЬ вносятся соответствующие данные, кликается кнопка ДОБАВИТЬ, после чего система сравнивает выдаваемую надпись с ожидаемой (ожидается "Пользователь успешно добавлен."), после кликается ОК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none"/>
              </w:rPr>
              <w:t xml:space="preserve">Производится открытие приложения и </w:t>
            </w:r>
            <w:r>
              <w:rPr>
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  <w:u w:val="none"/>
              </w:rPr>
              <w:t>производится занесение данных каждого пользователя в ячейки ЛОГИН и ПАРОЛЬ, кликается ВХОД, после чего система сравнивает выдаваемую надпись с ожидаемой (ожидается "Идентификация прошла успешно"), после нажимается ОК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в базу данных о её размере. Вывод на печать.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Добавленные пользователи автоматически удаляются из базы прямым к ней обращением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в базу данных о её размере. Вывод на печать.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Размер базы данных до изменений.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2-3. Test Results = Pass</w:t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Размер базы данных после изменений = размер базы данных до изменений + 20 пользователей.</w:t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5-6. Размер базы данных после автоматического удаления = размер базы данных до изменений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0"/>
        <w:gridCol w:w="1500"/>
        <w:gridCol w:w="1500"/>
        <w:gridCol w:w="3000"/>
      </w:tblGrid>
      <w:tr>
        <w:trPr>
          <w:trHeight w:val="430" w:hRule="atLeast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ИДЕЯ: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вход в систему под данными сгенерированного пользователя, сравнение отображения данных базы с введенными данными </w:t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b/>
                <w:color w:val="202124"/>
                <w:sz w:val="24"/>
                <w:szCs w:val="24"/>
                <w:shd w:fill="F8F9FA" w:val="clear"/>
              </w:rPr>
              <w:t>Дополнительная информация: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20 пользователей, которые сгенерированы рандомно, до проведения теста в базе отсутствуют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'mary1614', 'm94662283861'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'mary2382', 'm52943818472'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'mary6024', 'm76437781696’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'mary1155', 'm35122774316'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'mary1211', 'm60906539359'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'mary4222', 'm81011813461'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'mary9829', 'm74325631400'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'mary8458', 'm81590025318'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'mary2476', 'm70233475140'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'mary5642', 'm82331814561'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'mary1774', 'm73728152573'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'mary8052', 'm43165412597'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'mary5947', 'm55757267410'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'mary5316',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'mary4258',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'mary1638', 'm78796170769'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'mary2632', 'm16723154925'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'mary4309', 'm26450104502'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'mary4207', 'm70445385096'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fill="F8F9FA" w:val="clear"/>
              </w:rPr>
              <w:t>'mary5926', 'm34702474351'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b/>
                <w:color w:val="202124"/>
                <w:sz w:val="24"/>
                <w:szCs w:val="24"/>
                <w:shd w:fill="F8F9FA" w:val="clear"/>
              </w:rPr>
              <w:t>Исполнительная часть теста tst_logging_showing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Шаги теста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1. Запрос в базу данных о её размере. Вывод на печать.</w:t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2. Производим добавление в базу данных одного пользователя напрямую</w:t>
            </w:r>
            <w:ins w:id="0" w:author="Мария Орехова" w:date="2023-01-14T16:43:06Z">
              <w:r>
                <w:rPr>
                  <w:rFonts w:ascii="arial" w:hAnsi="arial"/>
                  <w:color w:val="000000"/>
                  <w:sz w:val="24"/>
                  <w:szCs w:val="24"/>
                </w:rPr>
                <w:t>.</w:t>
              </w:r>
            </w:ins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3. Запрос в базу данных о её размере. Вывод на печать.</w:t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  <w:t>С использованием приложения user_identification при помощи squish производится занесение данных пользователя в ячейки ЛОГИН и ПАРОЛЬ, кликается ВХОД, после чего система сравнивает выдаваемую надпись с ожидаемой (ожидается "Идентификация прошла успешно"), после нажимается ОК, кликается ПРОСМОТР ПОЛЬЗОВАТЕЛЕЙ, в появившейся в user_identification таблице смотрятся данные последнего пользователя и сравниваются системой с данными, которые были указаны при входе.</w:t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highlight w:val="white"/>
              </w:rPr>
              <w:t>5. Добавленный пользователь автоматически удаляется из базы прямым к ней обращением</w:t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highlight w:val="white"/>
              </w:rPr>
              <w:t>Шаги 2 – 5 повторяются для 20 сгенерированных пользователей.</w:t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highlight w:val="white"/>
              </w:rPr>
              <w:t xml:space="preserve">6.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Запрос в базу данных о её размере. Вывод на печать.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Размер базы данных до изменений.</w:t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2-3. Размер базы данных после добавлений = размер базы данных до изменений + 1 пользователь.</w:t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Test Results = Pass</w:t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5-6. Размер базы данных после автоматического удаления = размер базы данных до изменений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/>
      </w:r>
    </w:p>
    <w:p>
      <w:pPr>
        <w:pStyle w:val="LOnormal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4</Pages>
  <Words>474</Words>
  <Characters>3457</Characters>
  <CharactersWithSpaces>3868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2023-01-14T23:43:02Z</dcterms:modified>
  <cp:revision>3</cp:revision>
  <dc:subject/>
  <dc:title/>
</cp:coreProperties>
</file>